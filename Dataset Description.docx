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3EC" w:rsidRPr="002365A1" w:rsidRDefault="002365A1">
      <w:pPr>
        <w:rPr>
          <w:u w:val="single"/>
        </w:rPr>
      </w:pPr>
      <w:r w:rsidRPr="002365A1">
        <w:rPr>
          <w:u w:val="single"/>
        </w:rPr>
        <w:t>Dataset Description</w:t>
      </w:r>
    </w:p>
    <w:p w:rsidR="002365A1" w:rsidRDefault="002365A1" w:rsidP="002365A1">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w:t>
      </w:r>
      <w:hyperlink r:id="rId5" w:history="1">
        <w:r w:rsidRPr="002365A1">
          <w:rPr>
            <w:rStyle w:val="Hyperlink"/>
            <w:rFonts w:ascii="Arial" w:hAnsi="Arial" w:cs="Arial"/>
            <w:color w:val="000000" w:themeColor="text1"/>
            <w:sz w:val="21"/>
            <w:szCs w:val="21"/>
            <w:u w:val="none"/>
            <w:bdr w:val="none" w:sz="0" w:space="0" w:color="auto" w:frame="1"/>
          </w:rPr>
          <w:t>National Health and Nutrition Examination Survey (NHANES)</w:t>
        </w:r>
      </w:hyperlink>
      <w:r>
        <w:rPr>
          <w:rFonts w:ascii="Arial" w:hAnsi="Arial" w:cs="Arial"/>
          <w:sz w:val="21"/>
          <w:szCs w:val="21"/>
        </w:rPr>
        <w:t> </w:t>
      </w:r>
      <w:r>
        <w:rPr>
          <w:rFonts w:ascii="Arial" w:hAnsi="Arial" w:cs="Arial"/>
          <w:sz w:val="21"/>
          <w:szCs w:val="21"/>
        </w:rPr>
        <w:t>data set contains information</w:t>
      </w:r>
      <w:r>
        <w:rPr>
          <w:rFonts w:ascii="Arial" w:hAnsi="Arial" w:cs="Arial"/>
          <w:sz w:val="21"/>
          <w:szCs w:val="21"/>
        </w:rPr>
        <w:t xml:space="preserve"> to assess the health and nutritional status of adults and children in the United States. </w:t>
      </w:r>
      <w:r>
        <w:rPr>
          <w:rFonts w:ascii="Arial" w:hAnsi="Arial" w:cs="Arial"/>
          <w:sz w:val="21"/>
          <w:szCs w:val="21"/>
        </w:rPr>
        <w:t>It was created by the</w:t>
      </w:r>
      <w:r>
        <w:rPr>
          <w:rFonts w:ascii="Arial" w:hAnsi="Arial" w:cs="Arial"/>
          <w:sz w:val="21"/>
          <w:szCs w:val="21"/>
        </w:rPr>
        <w:t xml:space="preserve"> National Center for Health Statistics (NCHS</w:t>
      </w:r>
      <w:r>
        <w:rPr>
          <w:rFonts w:ascii="Arial" w:hAnsi="Arial" w:cs="Arial"/>
          <w:sz w:val="21"/>
          <w:szCs w:val="21"/>
        </w:rPr>
        <w:t>), which is part of the</w:t>
      </w:r>
      <w:r>
        <w:rPr>
          <w:rFonts w:ascii="Arial" w:hAnsi="Arial" w:cs="Arial"/>
          <w:sz w:val="21"/>
          <w:szCs w:val="21"/>
        </w:rPr>
        <w:t xml:space="preserve"> Centers for Disease Control and Prevention (CDC)</w:t>
      </w:r>
      <w:r>
        <w:rPr>
          <w:rFonts w:ascii="Arial" w:hAnsi="Arial" w:cs="Arial"/>
          <w:sz w:val="21"/>
          <w:szCs w:val="21"/>
        </w:rPr>
        <w:t>.</w:t>
      </w:r>
      <w:r>
        <w:rPr>
          <w:rFonts w:ascii="Arial" w:hAnsi="Arial" w:cs="Arial"/>
          <w:sz w:val="21"/>
          <w:szCs w:val="21"/>
        </w:rPr>
        <w:t xml:space="preserve"> </w:t>
      </w:r>
    </w:p>
    <w:p w:rsidR="002365A1" w:rsidRDefault="002365A1" w:rsidP="002365A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sz w:val="21"/>
          <w:szCs w:val="21"/>
        </w:rPr>
        <w:t xml:space="preserve">data collection for </w:t>
      </w:r>
      <w:r>
        <w:rPr>
          <w:rFonts w:ascii="Arial" w:hAnsi="Arial" w:cs="Arial"/>
          <w:sz w:val="21"/>
          <w:szCs w:val="21"/>
        </w:rPr>
        <w:t xml:space="preserve">NHANES began in the early 1960s. </w:t>
      </w:r>
      <w:r>
        <w:rPr>
          <w:rFonts w:ascii="Arial" w:hAnsi="Arial" w:cs="Arial"/>
          <w:sz w:val="21"/>
          <w:szCs w:val="21"/>
        </w:rPr>
        <w:t xml:space="preserve">The </w:t>
      </w:r>
      <w:r>
        <w:rPr>
          <w:rFonts w:ascii="Arial" w:hAnsi="Arial" w:cs="Arial"/>
          <w:sz w:val="21"/>
          <w:szCs w:val="21"/>
        </w:rPr>
        <w:t xml:space="preserve">survey </w:t>
      </w:r>
      <w:r>
        <w:rPr>
          <w:rFonts w:ascii="Arial" w:hAnsi="Arial" w:cs="Arial"/>
          <w:sz w:val="21"/>
          <w:szCs w:val="21"/>
        </w:rPr>
        <w:t xml:space="preserve">data </w:t>
      </w:r>
      <w:r>
        <w:rPr>
          <w:rFonts w:ascii="Arial" w:hAnsi="Arial" w:cs="Arial"/>
          <w:sz w:val="21"/>
          <w:szCs w:val="21"/>
        </w:rPr>
        <w:t>examines a nationally representative sample of about 5,000 persons each year. The interview includes demographic, socioeconomic, dietary, and health-related questions. The examination component consists of medical, dental, and physiological measurements, as well as laboratory tests administered by highly trained medical personnel.</w:t>
      </w:r>
      <w:r w:rsidR="00C26283">
        <w:rPr>
          <w:rFonts w:ascii="Arial" w:hAnsi="Arial" w:cs="Arial"/>
          <w:sz w:val="21"/>
          <w:szCs w:val="21"/>
        </w:rPr>
        <w:t xml:space="preserve"> We were able to get our hands on the 2014 data from Kaggle. </w:t>
      </w:r>
    </w:p>
    <w:p w:rsidR="002365A1" w:rsidRDefault="0057519A" w:rsidP="002365A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decided we</w:t>
      </w:r>
      <w:r w:rsidR="002365A1" w:rsidRPr="002365A1">
        <w:rPr>
          <w:rFonts w:ascii="Arial" w:hAnsi="Arial" w:cs="Arial"/>
          <w:sz w:val="21"/>
          <w:szCs w:val="21"/>
        </w:rPr>
        <w:t xml:space="preserve"> want</w:t>
      </w:r>
      <w:r>
        <w:rPr>
          <w:rFonts w:ascii="Arial" w:hAnsi="Arial" w:cs="Arial"/>
          <w:sz w:val="21"/>
          <w:szCs w:val="21"/>
        </w:rPr>
        <w:t>ed</w:t>
      </w:r>
      <w:r w:rsidR="002365A1" w:rsidRPr="002365A1">
        <w:rPr>
          <w:rFonts w:ascii="Arial" w:hAnsi="Arial" w:cs="Arial"/>
          <w:sz w:val="21"/>
          <w:szCs w:val="21"/>
        </w:rPr>
        <w:t xml:space="preserve"> to </w:t>
      </w:r>
      <w:ins w:id="0" w:author="Derek Bradley" w:date="2019-10-08T15:49:00Z">
        <w:r w:rsidR="002365A1" w:rsidRPr="002365A1">
          <w:rPr>
            <w:rFonts w:ascii="Arial" w:hAnsi="Arial" w:cs="Arial"/>
            <w:sz w:val="21"/>
            <w:szCs w:val="21"/>
          </w:rPr>
          <w:t xml:space="preserve">create a model that </w:t>
        </w:r>
      </w:ins>
      <w:r w:rsidR="002365A1" w:rsidRPr="002365A1">
        <w:rPr>
          <w:rFonts w:ascii="Arial" w:hAnsi="Arial" w:cs="Arial"/>
          <w:sz w:val="21"/>
          <w:szCs w:val="21"/>
        </w:rPr>
        <w:t>predict</w:t>
      </w:r>
      <w:ins w:id="1" w:author="Derek Bradley" w:date="2019-10-08T15:49:00Z">
        <w:r w:rsidR="002365A1" w:rsidRPr="002365A1">
          <w:rPr>
            <w:rFonts w:ascii="Arial" w:hAnsi="Arial" w:cs="Arial"/>
            <w:sz w:val="21"/>
            <w:szCs w:val="21"/>
          </w:rPr>
          <w:t>s</w:t>
        </w:r>
      </w:ins>
      <w:r w:rsidR="002365A1" w:rsidRPr="002365A1">
        <w:rPr>
          <w:rFonts w:ascii="Arial" w:hAnsi="Arial" w:cs="Arial"/>
          <w:sz w:val="21"/>
          <w:szCs w:val="21"/>
        </w:rPr>
        <w:t xml:space="preserve"> </w:t>
      </w:r>
      <w:ins w:id="2" w:author="Derek Bradley" w:date="2019-10-08T15:49:00Z">
        <w:r w:rsidR="002365A1" w:rsidRPr="002365A1">
          <w:rPr>
            <w:rFonts w:ascii="Arial" w:hAnsi="Arial" w:cs="Arial"/>
            <w:sz w:val="21"/>
            <w:szCs w:val="21"/>
          </w:rPr>
          <w:t xml:space="preserve">any individual’s </w:t>
        </w:r>
      </w:ins>
      <w:r w:rsidR="002365A1" w:rsidRPr="002365A1">
        <w:rPr>
          <w:rFonts w:ascii="Arial" w:hAnsi="Arial" w:cs="Arial"/>
          <w:sz w:val="21"/>
          <w:szCs w:val="21"/>
        </w:rPr>
        <w:t xml:space="preserve">blood pressure </w:t>
      </w:r>
      <w:del w:id="3" w:author="Derek Bradley" w:date="2019-10-08T15:50:00Z">
        <w:r w:rsidR="002365A1" w:rsidRPr="002365A1" w:rsidDel="00F46458">
          <w:rPr>
            <w:rFonts w:ascii="Arial" w:hAnsi="Arial" w:cs="Arial"/>
            <w:sz w:val="21"/>
            <w:szCs w:val="21"/>
          </w:rPr>
          <w:delText xml:space="preserve">on </w:delText>
        </w:r>
      </w:del>
      <w:ins w:id="4" w:author="Derek Bradley" w:date="2019-10-08T15:54:00Z">
        <w:r w:rsidR="002365A1" w:rsidRPr="002365A1">
          <w:rPr>
            <w:rFonts w:ascii="Arial" w:hAnsi="Arial" w:cs="Arial"/>
            <w:sz w:val="21"/>
            <w:szCs w:val="21"/>
          </w:rPr>
          <w:t xml:space="preserve">by </w:t>
        </w:r>
      </w:ins>
      <w:ins w:id="5" w:author="Derek Bradley" w:date="2019-10-08T15:50:00Z">
        <w:r w:rsidR="002365A1" w:rsidRPr="002365A1">
          <w:rPr>
            <w:rFonts w:ascii="Arial" w:hAnsi="Arial" w:cs="Arial"/>
            <w:sz w:val="21"/>
            <w:szCs w:val="21"/>
          </w:rPr>
          <w:t xml:space="preserve">using </w:t>
        </w:r>
      </w:ins>
      <w:r w:rsidR="002365A1" w:rsidRPr="002365A1">
        <w:rPr>
          <w:rFonts w:ascii="Arial" w:hAnsi="Arial" w:cs="Arial"/>
          <w:sz w:val="21"/>
          <w:szCs w:val="21"/>
        </w:rPr>
        <w:t>a multitude of variables</w:t>
      </w:r>
      <w:ins w:id="6" w:author="Derek Bradley" w:date="2019-10-08T15:51:00Z">
        <w:r w:rsidR="002365A1" w:rsidRPr="002365A1">
          <w:rPr>
            <w:rFonts w:ascii="Arial" w:hAnsi="Arial" w:cs="Arial"/>
            <w:sz w:val="21"/>
            <w:szCs w:val="21"/>
          </w:rPr>
          <w:t xml:space="preserve"> </w:t>
        </w:r>
      </w:ins>
      <w:ins w:id="7" w:author="Derek Bradley" w:date="2019-10-08T15:55:00Z">
        <w:r w:rsidR="002365A1" w:rsidRPr="002365A1">
          <w:rPr>
            <w:rFonts w:ascii="Arial" w:hAnsi="Arial" w:cs="Arial"/>
            <w:sz w:val="21"/>
            <w:szCs w:val="21"/>
          </w:rPr>
          <w:t>concerning</w:t>
        </w:r>
      </w:ins>
      <w:ins w:id="8" w:author="Derek Bradley" w:date="2019-10-08T15:51:00Z">
        <w:r w:rsidR="002365A1" w:rsidRPr="002365A1">
          <w:rPr>
            <w:rFonts w:ascii="Arial" w:hAnsi="Arial" w:cs="Arial"/>
            <w:sz w:val="21"/>
            <w:szCs w:val="21"/>
          </w:rPr>
          <w:t xml:space="preserve"> lifestyle, diet, demographics, </w:t>
        </w:r>
      </w:ins>
      <w:ins w:id="9" w:author="Derek Bradley" w:date="2019-10-08T15:52:00Z">
        <w:r w:rsidR="002365A1" w:rsidRPr="002365A1">
          <w:rPr>
            <w:rFonts w:ascii="Arial" w:hAnsi="Arial" w:cs="Arial"/>
            <w:sz w:val="21"/>
            <w:szCs w:val="21"/>
          </w:rPr>
          <w:t xml:space="preserve">and </w:t>
        </w:r>
      </w:ins>
      <w:ins w:id="10" w:author="Derek Bradley" w:date="2019-10-08T15:51:00Z">
        <w:r w:rsidR="002365A1" w:rsidRPr="002365A1">
          <w:rPr>
            <w:rFonts w:ascii="Arial" w:hAnsi="Arial" w:cs="Arial"/>
            <w:sz w:val="21"/>
            <w:szCs w:val="21"/>
          </w:rPr>
          <w:t>health conditions</w:t>
        </w:r>
      </w:ins>
      <w:r w:rsidR="002365A1" w:rsidRPr="002365A1">
        <w:rPr>
          <w:rFonts w:ascii="Arial" w:hAnsi="Arial" w:cs="Arial"/>
          <w:sz w:val="21"/>
          <w:szCs w:val="21"/>
        </w:rPr>
        <w:t>.</w:t>
      </w:r>
      <w:r>
        <w:rPr>
          <w:rFonts w:ascii="Arial" w:hAnsi="Arial" w:cs="Arial"/>
          <w:sz w:val="21"/>
          <w:szCs w:val="21"/>
        </w:rPr>
        <w:t xml:space="preserve"> After doing some research we narrowed down the variables available in the NHANES data set. The website of the Mayo Clinic was a main resource in determining what variables might </w:t>
      </w:r>
      <w:r w:rsidR="00C26283">
        <w:rPr>
          <w:rFonts w:ascii="Arial" w:hAnsi="Arial" w:cs="Arial"/>
          <w:sz w:val="21"/>
          <w:szCs w:val="21"/>
        </w:rPr>
        <w:t>influence</w:t>
      </w:r>
      <w:r>
        <w:rPr>
          <w:rFonts w:ascii="Arial" w:hAnsi="Arial" w:cs="Arial"/>
          <w:sz w:val="21"/>
          <w:szCs w:val="21"/>
        </w:rPr>
        <w:t xml:space="preserve"> blood pressure (</w:t>
      </w:r>
      <w:hyperlink r:id="rId6" w:history="1">
        <w:r w:rsidRPr="00AB31E2">
          <w:rPr>
            <w:rStyle w:val="Hyperlink"/>
            <w:rFonts w:ascii="Arial" w:hAnsi="Arial" w:cs="Arial"/>
            <w:sz w:val="21"/>
            <w:szCs w:val="21"/>
          </w:rPr>
          <w:t>www.mayoclinic.org</w:t>
        </w:r>
      </w:hyperlink>
      <w:r>
        <w:rPr>
          <w:rFonts w:ascii="Arial" w:hAnsi="Arial" w:cs="Arial"/>
          <w:sz w:val="21"/>
          <w:szCs w:val="21"/>
        </w:rPr>
        <w:t xml:space="preserve">). </w:t>
      </w:r>
    </w:p>
    <w:p w:rsidR="0057519A" w:rsidRDefault="0057519A" w:rsidP="002365A1">
      <w:pPr>
        <w:pStyle w:val="NormalWeb"/>
        <w:shd w:val="clear" w:color="auto" w:fill="FFFFFF"/>
        <w:spacing w:before="158" w:beforeAutospacing="0" w:after="158" w:afterAutospacing="0"/>
        <w:textAlignment w:val="baseline"/>
        <w:rPr>
          <w:rFonts w:ascii="Arial" w:hAnsi="Arial" w:cs="Arial"/>
          <w:color w:val="111111"/>
          <w:sz w:val="21"/>
          <w:szCs w:val="21"/>
          <w:shd w:val="clear" w:color="auto" w:fill="FFFFFF"/>
        </w:rPr>
      </w:pPr>
      <w:r>
        <w:rPr>
          <w:rFonts w:ascii="Arial" w:hAnsi="Arial" w:cs="Arial"/>
          <w:sz w:val="21"/>
          <w:szCs w:val="21"/>
        </w:rPr>
        <w:t xml:space="preserve">We learned that </w:t>
      </w:r>
      <w:r w:rsidRPr="0057519A">
        <w:rPr>
          <w:rFonts w:ascii="Arial" w:hAnsi="Arial" w:cs="Arial"/>
          <w:color w:val="111111"/>
          <w:sz w:val="21"/>
          <w:szCs w:val="21"/>
          <w:shd w:val="clear" w:color="auto" w:fill="FFFFFF"/>
        </w:rPr>
        <w:t xml:space="preserve">the </w:t>
      </w:r>
      <w:r w:rsidRPr="0057519A">
        <w:rPr>
          <w:rFonts w:ascii="Arial" w:hAnsi="Arial" w:cs="Arial"/>
          <w:color w:val="111111"/>
          <w:sz w:val="21"/>
          <w:szCs w:val="21"/>
          <w:shd w:val="clear" w:color="auto" w:fill="FFFFFF"/>
        </w:rPr>
        <w:t>more blood your heart pumps and the narrower your arteries, the higher your blood pressure.</w:t>
      </w:r>
      <w:r w:rsidRPr="0057519A">
        <w:rPr>
          <w:rFonts w:ascii="Arial" w:hAnsi="Arial" w:cs="Arial"/>
          <w:sz w:val="18"/>
          <w:szCs w:val="21"/>
        </w:rPr>
        <w:t xml:space="preserve"> </w:t>
      </w:r>
      <w:r>
        <w:rPr>
          <w:rFonts w:ascii="Arial" w:hAnsi="Arial" w:cs="Arial"/>
          <w:color w:val="111111"/>
          <w:sz w:val="21"/>
          <w:szCs w:val="21"/>
          <w:shd w:val="clear" w:color="auto" w:fill="FFFFFF"/>
        </w:rPr>
        <w:t>P</w:t>
      </w:r>
      <w:r w:rsidRPr="0057519A">
        <w:rPr>
          <w:rFonts w:ascii="Arial" w:hAnsi="Arial" w:cs="Arial"/>
          <w:color w:val="111111"/>
          <w:sz w:val="21"/>
          <w:szCs w:val="21"/>
          <w:shd w:val="clear" w:color="auto" w:fill="FFFFFF"/>
        </w:rPr>
        <w:t>rimary (essential) hypertension develop</w:t>
      </w:r>
      <w:r>
        <w:rPr>
          <w:rFonts w:ascii="Arial" w:hAnsi="Arial" w:cs="Arial"/>
          <w:color w:val="111111"/>
          <w:sz w:val="21"/>
          <w:szCs w:val="21"/>
          <w:shd w:val="clear" w:color="auto" w:fill="FFFFFF"/>
        </w:rPr>
        <w:t>s</w:t>
      </w:r>
      <w:r w:rsidRPr="0057519A">
        <w:rPr>
          <w:rFonts w:ascii="Arial" w:hAnsi="Arial" w:cs="Arial"/>
          <w:color w:val="111111"/>
          <w:sz w:val="21"/>
          <w:szCs w:val="21"/>
          <w:shd w:val="clear" w:color="auto" w:fill="FFFFFF"/>
        </w:rPr>
        <w:t xml:space="preserve"> gradually over many years</w:t>
      </w:r>
      <w:r>
        <w:rPr>
          <w:rFonts w:ascii="Arial" w:hAnsi="Arial" w:cs="Arial"/>
          <w:color w:val="111111"/>
          <w:sz w:val="21"/>
          <w:szCs w:val="21"/>
          <w:shd w:val="clear" w:color="auto" w:fill="FFFFFF"/>
        </w:rPr>
        <w:t xml:space="preserve"> while </w:t>
      </w:r>
      <w:r w:rsidR="00C26283">
        <w:rPr>
          <w:rFonts w:ascii="Arial" w:hAnsi="Arial" w:cs="Arial"/>
          <w:color w:val="111111"/>
          <w:sz w:val="21"/>
          <w:szCs w:val="21"/>
          <w:shd w:val="clear" w:color="auto" w:fill="FFFFFF"/>
        </w:rPr>
        <w:t>v</w:t>
      </w:r>
      <w:r w:rsidRPr="0057519A">
        <w:rPr>
          <w:rFonts w:ascii="Arial" w:hAnsi="Arial" w:cs="Arial"/>
          <w:color w:val="111111"/>
          <w:sz w:val="21"/>
          <w:szCs w:val="21"/>
          <w:shd w:val="clear" w:color="auto" w:fill="FFFFFF"/>
        </w:rPr>
        <w:t>arious conditions and medications can lead to secondary hypertension</w:t>
      </w:r>
      <w:r w:rsidR="00C26283">
        <w:rPr>
          <w:rFonts w:ascii="Arial" w:hAnsi="Arial" w:cs="Arial"/>
          <w:color w:val="111111"/>
          <w:sz w:val="21"/>
          <w:szCs w:val="21"/>
          <w:shd w:val="clear" w:color="auto" w:fill="FFFFFF"/>
        </w:rPr>
        <w:t>. Known risk factors include, age, race, family history, being overweight, not being physically active, use of tobacco, too much salt in diet, too little potassium, drinking too much alcohol, stre</w:t>
      </w:r>
      <w:r w:rsidR="00A977CB">
        <w:rPr>
          <w:rFonts w:ascii="Arial" w:hAnsi="Arial" w:cs="Arial"/>
          <w:color w:val="111111"/>
          <w:sz w:val="21"/>
          <w:szCs w:val="21"/>
          <w:shd w:val="clear" w:color="auto" w:fill="FFFFFF"/>
        </w:rPr>
        <w:t>ss,</w:t>
      </w:r>
      <w:r w:rsidR="00C26283">
        <w:rPr>
          <w:rFonts w:ascii="Arial" w:hAnsi="Arial" w:cs="Arial"/>
          <w:color w:val="111111"/>
          <w:sz w:val="21"/>
          <w:szCs w:val="21"/>
          <w:shd w:val="clear" w:color="auto" w:fill="FFFFFF"/>
        </w:rPr>
        <w:t xml:space="preserve"> </w:t>
      </w:r>
      <w:r w:rsidR="00A977CB">
        <w:rPr>
          <w:rFonts w:ascii="Arial" w:hAnsi="Arial" w:cs="Arial"/>
          <w:color w:val="111111"/>
          <w:sz w:val="21"/>
          <w:szCs w:val="21"/>
          <w:shd w:val="clear" w:color="auto" w:fill="FFFFFF"/>
        </w:rPr>
        <w:t>some chronic conditions,</w:t>
      </w:r>
      <w:r w:rsidR="00C26283">
        <w:rPr>
          <w:rFonts w:ascii="Arial" w:hAnsi="Arial" w:cs="Arial"/>
          <w:color w:val="111111"/>
          <w:sz w:val="21"/>
          <w:szCs w:val="21"/>
          <w:shd w:val="clear" w:color="auto" w:fill="FFFFFF"/>
        </w:rPr>
        <w:t xml:space="preserve"> sleep apnea</w:t>
      </w:r>
      <w:r w:rsidR="00A977CB">
        <w:rPr>
          <w:rFonts w:ascii="Arial" w:hAnsi="Arial" w:cs="Arial"/>
          <w:color w:val="111111"/>
          <w:sz w:val="21"/>
          <w:szCs w:val="21"/>
          <w:shd w:val="clear" w:color="auto" w:fill="FFFFFF"/>
        </w:rPr>
        <w:t xml:space="preserve"> and pregnancy</w:t>
      </w:r>
      <w:r w:rsidR="00C26283">
        <w:rPr>
          <w:rFonts w:ascii="Arial" w:hAnsi="Arial" w:cs="Arial"/>
          <w:color w:val="111111"/>
          <w:sz w:val="21"/>
          <w:szCs w:val="21"/>
          <w:shd w:val="clear" w:color="auto" w:fill="FFFFFF"/>
        </w:rPr>
        <w:t xml:space="preserve">. </w:t>
      </w:r>
    </w:p>
    <w:p w:rsidR="004C187A" w:rsidRDefault="00C26283" w:rsidP="002365A1">
      <w:pPr>
        <w:pStyle w:val="NormalWeb"/>
        <w:shd w:val="clear" w:color="auto" w:fill="FFFFFF"/>
        <w:spacing w:before="158" w:beforeAutospacing="0" w:after="158" w:afterAutospacing="0"/>
        <w:textAlignment w:val="baseline"/>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Armed with this information we filtered the data dictionary on </w:t>
      </w:r>
      <w:r w:rsidR="004C187A">
        <w:rPr>
          <w:rFonts w:ascii="Arial" w:hAnsi="Arial" w:cs="Arial"/>
          <w:color w:val="111111"/>
          <w:sz w:val="21"/>
          <w:szCs w:val="21"/>
          <w:shd w:val="clear" w:color="auto" w:fill="FFFFFF"/>
        </w:rPr>
        <w:t>these known risk factors to narrow down the full data set to the variables we would be interested in</w:t>
      </w:r>
      <w:r w:rsidR="00A977CB">
        <w:rPr>
          <w:rFonts w:ascii="Arial" w:hAnsi="Arial" w:cs="Arial"/>
          <w:color w:val="111111"/>
          <w:sz w:val="21"/>
          <w:szCs w:val="21"/>
          <w:shd w:val="clear" w:color="auto" w:fill="FFFFFF"/>
        </w:rPr>
        <w:t xml:space="preserve"> for our model</w:t>
      </w:r>
      <w:r w:rsidR="004C187A">
        <w:rPr>
          <w:rFonts w:ascii="Arial" w:hAnsi="Arial" w:cs="Arial"/>
          <w:color w:val="111111"/>
          <w:sz w:val="21"/>
          <w:szCs w:val="21"/>
          <w:shd w:val="clear" w:color="auto" w:fill="FFFFFF"/>
        </w:rPr>
        <w:t xml:space="preserve">. We also kept in more of the lab results and some survey participant demographic data like income. We have copied information from the NHANES data dictionary and included them in our appendix. The data dictionary was also helpful in determining if the variables we selected had a large enough sample size. For our training we wanted to make sure that we were able to keep as many complete rows as we could and not allow any single variable </w:t>
      </w:r>
      <w:r w:rsidR="003A160A">
        <w:rPr>
          <w:rFonts w:ascii="Arial" w:hAnsi="Arial" w:cs="Arial"/>
          <w:color w:val="111111"/>
          <w:sz w:val="21"/>
          <w:szCs w:val="21"/>
          <w:shd w:val="clear" w:color="auto" w:fill="FFFFFF"/>
        </w:rPr>
        <w:t xml:space="preserve">to </w:t>
      </w:r>
      <w:r w:rsidR="004C187A">
        <w:rPr>
          <w:rFonts w:ascii="Arial" w:hAnsi="Arial" w:cs="Arial"/>
          <w:color w:val="111111"/>
          <w:sz w:val="21"/>
          <w:szCs w:val="21"/>
          <w:shd w:val="clear" w:color="auto" w:fill="FFFFFF"/>
        </w:rPr>
        <w:t>limit our sample because it had too many NULLs.</w:t>
      </w:r>
      <w:r w:rsidR="00A977CB">
        <w:rPr>
          <w:rFonts w:ascii="Arial" w:hAnsi="Arial" w:cs="Arial"/>
          <w:color w:val="111111"/>
          <w:sz w:val="21"/>
          <w:szCs w:val="21"/>
          <w:shd w:val="clear" w:color="auto" w:fill="FFFFFF"/>
        </w:rPr>
        <w:t xml:space="preserve"> The final five categories of data that we pulled from are, demographic, diet, examination, lab and survey data. </w:t>
      </w:r>
    </w:p>
    <w:p w:rsidR="00A977CB" w:rsidRDefault="003A160A" w:rsidP="002365A1">
      <w:pPr>
        <w:pStyle w:val="NormalWeb"/>
        <w:shd w:val="clear" w:color="auto" w:fill="FFFFFF"/>
        <w:spacing w:before="158" w:beforeAutospacing="0" w:after="158" w:afterAutospacing="0"/>
        <w:textAlignment w:val="baseline"/>
        <w:rPr>
          <w:rFonts w:ascii="Arial" w:hAnsi="Arial" w:cs="Arial"/>
          <w:color w:val="111111"/>
          <w:sz w:val="21"/>
          <w:szCs w:val="21"/>
          <w:shd w:val="clear" w:color="auto" w:fill="FFFFFF"/>
        </w:rPr>
      </w:pPr>
      <w:r>
        <w:rPr>
          <w:rFonts w:ascii="Arial" w:hAnsi="Arial" w:cs="Arial"/>
          <w:color w:val="111111"/>
          <w:sz w:val="21"/>
          <w:szCs w:val="21"/>
          <w:shd w:val="clear" w:color="auto" w:fill="FFFFFF"/>
        </w:rPr>
        <w:t>The demographic data includes: RIAGENDR</w:t>
      </w:r>
      <w:r w:rsidR="00021C5A">
        <w:rPr>
          <w:rFonts w:ascii="Arial" w:hAnsi="Arial" w:cs="Arial"/>
          <w:color w:val="111111"/>
          <w:sz w:val="21"/>
          <w:szCs w:val="21"/>
          <w:shd w:val="clear" w:color="auto" w:fill="FFFFFF"/>
        </w:rPr>
        <w:t>(</w:t>
      </w:r>
      <w:r>
        <w:rPr>
          <w:rFonts w:ascii="Arial" w:hAnsi="Arial" w:cs="Arial"/>
          <w:color w:val="111111"/>
          <w:sz w:val="21"/>
          <w:szCs w:val="21"/>
          <w:shd w:val="clear" w:color="auto" w:fill="FFFFFF"/>
        </w:rPr>
        <w:t>Gender</w:t>
      </w:r>
      <w:r w:rsidR="00021C5A">
        <w:rPr>
          <w:rFonts w:ascii="Arial" w:hAnsi="Arial" w:cs="Arial"/>
          <w:color w:val="111111"/>
          <w:sz w:val="21"/>
          <w:szCs w:val="21"/>
          <w:shd w:val="clear" w:color="auto" w:fill="FFFFFF"/>
        </w:rPr>
        <w:t>)</w:t>
      </w:r>
      <w:r>
        <w:rPr>
          <w:rFonts w:ascii="Arial" w:hAnsi="Arial" w:cs="Arial"/>
          <w:color w:val="111111"/>
          <w:sz w:val="21"/>
          <w:szCs w:val="21"/>
          <w:shd w:val="clear" w:color="auto" w:fill="FFFFFF"/>
        </w:rPr>
        <w:t>, RIDRETH1</w:t>
      </w:r>
      <w:r w:rsidR="00021C5A">
        <w:rPr>
          <w:rFonts w:ascii="Arial" w:hAnsi="Arial" w:cs="Arial"/>
          <w:color w:val="111111"/>
          <w:sz w:val="21"/>
          <w:szCs w:val="21"/>
          <w:shd w:val="clear" w:color="auto" w:fill="FFFFFF"/>
        </w:rPr>
        <w:t>(</w:t>
      </w:r>
      <w:r>
        <w:rPr>
          <w:rFonts w:ascii="Arial" w:hAnsi="Arial" w:cs="Arial"/>
          <w:color w:val="111111"/>
          <w:sz w:val="21"/>
          <w:szCs w:val="21"/>
          <w:shd w:val="clear" w:color="auto" w:fill="FFFFFF"/>
        </w:rPr>
        <w:t>Race/Hispanic origin</w:t>
      </w:r>
      <w:r w:rsidR="00021C5A">
        <w:rPr>
          <w:rFonts w:ascii="Arial" w:hAnsi="Arial" w:cs="Arial"/>
          <w:color w:val="111111"/>
          <w:sz w:val="21"/>
          <w:szCs w:val="21"/>
          <w:shd w:val="clear" w:color="auto" w:fill="FFFFFF"/>
        </w:rPr>
        <w:t>), R</w:t>
      </w:r>
      <w:r>
        <w:rPr>
          <w:rFonts w:ascii="Arial" w:hAnsi="Arial" w:cs="Arial"/>
          <w:color w:val="111111"/>
          <w:sz w:val="21"/>
          <w:szCs w:val="21"/>
          <w:shd w:val="clear" w:color="auto" w:fill="FFFFFF"/>
        </w:rPr>
        <w:t>IDEXPRG</w:t>
      </w:r>
      <w:r w:rsidR="00021C5A">
        <w:rPr>
          <w:rFonts w:ascii="Arial" w:hAnsi="Arial" w:cs="Arial"/>
          <w:color w:val="111111"/>
          <w:sz w:val="21"/>
          <w:szCs w:val="21"/>
          <w:shd w:val="clear" w:color="auto" w:fill="FFFFFF"/>
        </w:rPr>
        <w:t>(</w:t>
      </w:r>
      <w:r>
        <w:rPr>
          <w:rFonts w:ascii="Arial" w:hAnsi="Arial" w:cs="Arial"/>
          <w:color w:val="111111"/>
          <w:sz w:val="21"/>
          <w:szCs w:val="21"/>
          <w:shd w:val="clear" w:color="auto" w:fill="FFFFFF"/>
        </w:rPr>
        <w:t>Pregnancy status at exam</w:t>
      </w:r>
      <w:r w:rsidR="00021C5A">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w:t>
      </w:r>
      <w:r w:rsidR="00021C5A">
        <w:rPr>
          <w:rFonts w:ascii="Arial" w:hAnsi="Arial" w:cs="Arial"/>
          <w:color w:val="111111"/>
          <w:sz w:val="21"/>
          <w:szCs w:val="21"/>
          <w:shd w:val="clear" w:color="auto" w:fill="FFFFFF"/>
        </w:rPr>
        <w:t>DMDHHSZA, DMDHHSZB,</w:t>
      </w:r>
      <w:r>
        <w:rPr>
          <w:rFonts w:ascii="Arial" w:hAnsi="Arial" w:cs="Arial"/>
          <w:color w:val="111111"/>
          <w:sz w:val="21"/>
          <w:szCs w:val="21"/>
          <w:shd w:val="clear" w:color="auto" w:fill="FFFFFF"/>
        </w:rPr>
        <w:t xml:space="preserve"> </w:t>
      </w:r>
      <w:r w:rsidR="00021C5A">
        <w:rPr>
          <w:rFonts w:ascii="Arial" w:hAnsi="Arial" w:cs="Arial"/>
          <w:color w:val="111111"/>
          <w:sz w:val="21"/>
          <w:szCs w:val="21"/>
          <w:shd w:val="clear" w:color="auto" w:fill="FFFFFF"/>
        </w:rPr>
        <w:t>DMDHHSZE</w:t>
      </w:r>
      <w:r w:rsidR="008637EC">
        <w:rPr>
          <w:rFonts w:ascii="Arial" w:hAnsi="Arial" w:cs="Arial"/>
          <w:color w:val="111111"/>
          <w:sz w:val="21"/>
          <w:szCs w:val="21"/>
          <w:shd w:val="clear" w:color="auto" w:fill="FFFFFF"/>
        </w:rPr>
        <w:t xml:space="preserve"> and </w:t>
      </w:r>
      <w:bookmarkStart w:id="11" w:name="_GoBack"/>
      <w:bookmarkEnd w:id="11"/>
      <w:r w:rsidR="00021C5A">
        <w:rPr>
          <w:rFonts w:ascii="Arial" w:hAnsi="Arial" w:cs="Arial"/>
          <w:color w:val="111111"/>
          <w:sz w:val="21"/>
          <w:szCs w:val="21"/>
          <w:shd w:val="clear" w:color="auto" w:fill="FFFFFF"/>
        </w:rPr>
        <w:t xml:space="preserve"> INDHHIN2(Annual household Income). </w:t>
      </w:r>
    </w:p>
    <w:p w:rsidR="00A977CB" w:rsidRDefault="00021C5A" w:rsidP="002365A1">
      <w:pPr>
        <w:pStyle w:val="NormalWeb"/>
        <w:shd w:val="clear" w:color="auto" w:fill="FFFFFF"/>
        <w:spacing w:before="158" w:beforeAutospacing="0" w:after="158" w:afterAutospacing="0"/>
        <w:textAlignment w:val="baseline"/>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Diet data includes: </w:t>
      </w:r>
      <w:proofErr w:type="gramStart"/>
      <w:r>
        <w:rPr>
          <w:rFonts w:ascii="Arial" w:hAnsi="Arial" w:cs="Arial"/>
          <w:color w:val="111111"/>
          <w:sz w:val="21"/>
          <w:szCs w:val="21"/>
          <w:shd w:val="clear" w:color="auto" w:fill="FFFFFF"/>
        </w:rPr>
        <w:t>DRQSPREP(</w:t>
      </w:r>
      <w:proofErr w:type="gramEnd"/>
      <w:r>
        <w:rPr>
          <w:rFonts w:ascii="Arial" w:hAnsi="Arial" w:cs="Arial"/>
          <w:color w:val="111111"/>
          <w:sz w:val="21"/>
          <w:szCs w:val="21"/>
          <w:shd w:val="clear" w:color="auto" w:fill="FFFFFF"/>
        </w:rPr>
        <w:t xml:space="preserve">Salt used), DRQSDIET(Special Diet, DR1TCALC(Calcium), DR1TMAGN(Magnesium), DR1TSODI(Sodium), DR1TPOTA (Potassium), </w:t>
      </w:r>
      <w:r w:rsidR="008637EC">
        <w:rPr>
          <w:rFonts w:ascii="Arial" w:hAnsi="Arial" w:cs="Arial"/>
          <w:color w:val="111111"/>
          <w:sz w:val="21"/>
          <w:szCs w:val="21"/>
          <w:shd w:val="clear" w:color="auto" w:fill="FFFFFF"/>
        </w:rPr>
        <w:t>and DR1TALCO(Alcohol)</w:t>
      </w:r>
      <w:r>
        <w:rPr>
          <w:rFonts w:ascii="Arial" w:hAnsi="Arial" w:cs="Arial"/>
          <w:color w:val="111111"/>
          <w:sz w:val="21"/>
          <w:szCs w:val="21"/>
          <w:shd w:val="clear" w:color="auto" w:fill="FFFFFF"/>
        </w:rPr>
        <w:t xml:space="preserve"> </w:t>
      </w:r>
    </w:p>
    <w:p w:rsidR="00A977CB" w:rsidRDefault="00021C5A" w:rsidP="002365A1">
      <w:pPr>
        <w:pStyle w:val="NormalWeb"/>
        <w:shd w:val="clear" w:color="auto" w:fill="FFFFFF"/>
        <w:spacing w:before="158" w:beforeAutospacing="0" w:after="158" w:afterAutospacing="0"/>
        <w:textAlignment w:val="baseline"/>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Examination data includes: BMXWT(Weight), </w:t>
      </w:r>
      <w:proofErr w:type="gramStart"/>
      <w:r>
        <w:rPr>
          <w:rFonts w:ascii="Arial" w:hAnsi="Arial" w:cs="Arial"/>
          <w:color w:val="111111"/>
          <w:sz w:val="21"/>
          <w:szCs w:val="21"/>
          <w:shd w:val="clear" w:color="auto" w:fill="FFFFFF"/>
        </w:rPr>
        <w:t>BMXBMI(</w:t>
      </w:r>
      <w:proofErr w:type="gramEnd"/>
      <w:r>
        <w:rPr>
          <w:rFonts w:ascii="Arial" w:hAnsi="Arial" w:cs="Arial"/>
          <w:color w:val="111111"/>
          <w:sz w:val="21"/>
          <w:szCs w:val="21"/>
          <w:shd w:val="clear" w:color="auto" w:fill="FFFFFF"/>
        </w:rPr>
        <w:t xml:space="preserve">Body Mass Index), BMXWAIST(Waist Circumference), </w:t>
      </w:r>
      <w:r w:rsidR="00D32F0B">
        <w:rPr>
          <w:rFonts w:ascii="Arial" w:hAnsi="Arial" w:cs="Arial"/>
          <w:color w:val="111111"/>
          <w:sz w:val="21"/>
          <w:szCs w:val="21"/>
          <w:shd w:val="clear" w:color="auto" w:fill="FFFFFF"/>
        </w:rPr>
        <w:t xml:space="preserve">as well as the systolic and diastolic blood pressure readings. </w:t>
      </w:r>
    </w:p>
    <w:p w:rsidR="00A977CB" w:rsidRDefault="00A977CB" w:rsidP="002365A1">
      <w:pPr>
        <w:pStyle w:val="NormalWeb"/>
        <w:shd w:val="clear" w:color="auto" w:fill="FFFFFF"/>
        <w:spacing w:before="158" w:beforeAutospacing="0" w:after="158" w:afterAutospacing="0"/>
        <w:textAlignment w:val="baseline"/>
        <w:rPr>
          <w:rFonts w:ascii="Arial" w:hAnsi="Arial" w:cs="Arial"/>
          <w:color w:val="111111"/>
          <w:sz w:val="21"/>
          <w:szCs w:val="21"/>
          <w:shd w:val="clear" w:color="auto" w:fill="FFFFFF"/>
        </w:rPr>
      </w:pPr>
      <w:r>
        <w:rPr>
          <w:rFonts w:ascii="Arial" w:hAnsi="Arial" w:cs="Arial"/>
          <w:color w:val="111111"/>
          <w:sz w:val="21"/>
          <w:szCs w:val="21"/>
          <w:shd w:val="clear" w:color="auto" w:fill="FFFFFF"/>
        </w:rPr>
        <w:t>Lab</w:t>
      </w:r>
      <w:r w:rsidR="00D32F0B">
        <w:rPr>
          <w:rFonts w:ascii="Arial" w:hAnsi="Arial" w:cs="Arial"/>
          <w:color w:val="111111"/>
          <w:sz w:val="21"/>
          <w:szCs w:val="21"/>
          <w:shd w:val="clear" w:color="auto" w:fill="FFFFFF"/>
        </w:rPr>
        <w:t xml:space="preserve"> data includes: </w:t>
      </w:r>
      <w:proofErr w:type="gramStart"/>
      <w:r w:rsidR="00D32F0B">
        <w:rPr>
          <w:rFonts w:ascii="Arial" w:hAnsi="Arial" w:cs="Arial"/>
          <w:color w:val="111111"/>
          <w:sz w:val="21"/>
          <w:szCs w:val="21"/>
          <w:shd w:val="clear" w:color="auto" w:fill="FFFFFF"/>
        </w:rPr>
        <w:t>LBDSCASI(</w:t>
      </w:r>
      <w:proofErr w:type="gramEnd"/>
      <w:r w:rsidR="00D32F0B">
        <w:rPr>
          <w:rFonts w:ascii="Arial" w:hAnsi="Arial" w:cs="Arial"/>
          <w:color w:val="111111"/>
          <w:sz w:val="21"/>
          <w:szCs w:val="21"/>
          <w:shd w:val="clear" w:color="auto" w:fill="FFFFFF"/>
        </w:rPr>
        <w:t xml:space="preserve">Total Calcium), LBDSCHSI(Cholesterol), LBDSGLSI(Glucose), LBDSTRSI(Triglycerides), and LBDHDD(Direct HDL-Cholesterol). </w:t>
      </w:r>
    </w:p>
    <w:p w:rsidR="002365A1" w:rsidRDefault="00D32F0B" w:rsidP="00A977CB">
      <w:pPr>
        <w:pStyle w:val="NormalWeb"/>
        <w:shd w:val="clear" w:color="auto" w:fill="FFFFFF"/>
        <w:spacing w:before="158" w:beforeAutospacing="0" w:after="158" w:afterAutospacing="0"/>
        <w:textAlignment w:val="baseline"/>
      </w:pPr>
      <w:r>
        <w:rPr>
          <w:rFonts w:ascii="Arial" w:hAnsi="Arial" w:cs="Arial"/>
          <w:color w:val="111111"/>
          <w:sz w:val="21"/>
          <w:szCs w:val="21"/>
          <w:shd w:val="clear" w:color="auto" w:fill="FFFFFF"/>
        </w:rPr>
        <w:t>Survey data includes: ALQ130(</w:t>
      </w:r>
      <w:proofErr w:type="spellStart"/>
      <w:r>
        <w:rPr>
          <w:rFonts w:ascii="Arial" w:hAnsi="Arial" w:cs="Arial"/>
          <w:color w:val="111111"/>
          <w:sz w:val="21"/>
          <w:szCs w:val="21"/>
          <w:shd w:val="clear" w:color="auto" w:fill="FFFFFF"/>
        </w:rPr>
        <w:t>Avg</w:t>
      </w:r>
      <w:proofErr w:type="spellEnd"/>
      <w:r>
        <w:rPr>
          <w:rFonts w:ascii="Arial" w:hAnsi="Arial" w:cs="Arial"/>
          <w:color w:val="111111"/>
          <w:sz w:val="21"/>
          <w:szCs w:val="21"/>
          <w:shd w:val="clear" w:color="auto" w:fill="FFFFFF"/>
        </w:rPr>
        <w:t xml:space="preserve"> # alcoholic drinks), DIQ010 (Doctor told you have diabetes), DIQ160(Ever been told you have prediabetes), DBD895(# of meals not home prepared), BPQ030(Told had high blood pressure </w:t>
      </w:r>
      <w:r w:rsidR="00A977CB">
        <w:rPr>
          <w:rFonts w:ascii="Arial" w:hAnsi="Arial" w:cs="Arial"/>
          <w:color w:val="111111"/>
          <w:sz w:val="21"/>
          <w:szCs w:val="21"/>
          <w:shd w:val="clear" w:color="auto" w:fill="FFFFFF"/>
        </w:rPr>
        <w:t>– 2+ times), MCQ080(Doctor ever said you were overweight), MCQ160b(Ever told had congestive heart failure), MCQ160c(Ever told you had coronary heart disease), MCQ160f(Ever told you had a stroke), PAD680(Minutes sedentary activity) and SMQ020(Smoked at least 100 cigarettes in life).</w:t>
      </w:r>
      <w:r w:rsidR="004C187A">
        <w:rPr>
          <w:rFonts w:ascii="Arial" w:hAnsi="Arial" w:cs="Arial"/>
          <w:color w:val="111111"/>
          <w:sz w:val="21"/>
          <w:szCs w:val="21"/>
          <w:shd w:val="clear" w:color="auto" w:fill="FFFFFF"/>
        </w:rPr>
        <w:t xml:space="preserve">  </w:t>
      </w:r>
    </w:p>
    <w:sectPr w:rsidR="0023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76407"/>
    <w:multiLevelType w:val="multilevel"/>
    <w:tmpl w:val="7B98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ek Bradley">
    <w15:presenceInfo w15:providerId="AD" w15:userId="S-1-5-21-442726818-2160565561-3997648070-6372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A1"/>
    <w:rsid w:val="00021C5A"/>
    <w:rsid w:val="002365A1"/>
    <w:rsid w:val="003A160A"/>
    <w:rsid w:val="004C187A"/>
    <w:rsid w:val="0057519A"/>
    <w:rsid w:val="008637EC"/>
    <w:rsid w:val="00967E9E"/>
    <w:rsid w:val="00A270D4"/>
    <w:rsid w:val="00A977CB"/>
    <w:rsid w:val="00C26283"/>
    <w:rsid w:val="00D32F0B"/>
    <w:rsid w:val="00E2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9C48"/>
  <w15:chartTrackingRefBased/>
  <w15:docId w15:val="{572671C8-38E1-468A-A0C0-BAF2E024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65A1"/>
    <w:rPr>
      <w:color w:val="0000FF"/>
      <w:u w:val="single"/>
    </w:rPr>
  </w:style>
  <w:style w:type="character" w:styleId="UnresolvedMention">
    <w:name w:val="Unresolved Mention"/>
    <w:basedOn w:val="DefaultParagraphFont"/>
    <w:uiPriority w:val="99"/>
    <w:semiHidden/>
    <w:unhideWhenUsed/>
    <w:rsid w:val="00575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2738">
      <w:bodyDiv w:val="1"/>
      <w:marLeft w:val="0"/>
      <w:marRight w:val="0"/>
      <w:marTop w:val="0"/>
      <w:marBottom w:val="0"/>
      <w:divBdr>
        <w:top w:val="none" w:sz="0" w:space="0" w:color="auto"/>
        <w:left w:val="none" w:sz="0" w:space="0" w:color="auto"/>
        <w:bottom w:val="none" w:sz="0" w:space="0" w:color="auto"/>
        <w:right w:val="none" w:sz="0" w:space="0" w:color="auto"/>
      </w:divBdr>
    </w:div>
    <w:div w:id="437216650">
      <w:bodyDiv w:val="1"/>
      <w:marLeft w:val="0"/>
      <w:marRight w:val="0"/>
      <w:marTop w:val="0"/>
      <w:marBottom w:val="0"/>
      <w:divBdr>
        <w:top w:val="none" w:sz="0" w:space="0" w:color="auto"/>
        <w:left w:val="none" w:sz="0" w:space="0" w:color="auto"/>
        <w:bottom w:val="none" w:sz="0" w:space="0" w:color="auto"/>
        <w:right w:val="none" w:sz="0" w:space="0" w:color="auto"/>
      </w:divBdr>
    </w:div>
    <w:div w:id="113667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yoclinic.org" TargetMode="External"/><Relationship Id="rId5" Type="http://schemas.openxmlformats.org/officeDocument/2006/relationships/hyperlink" Target="https://www.cdc.gov/Nchs/Nhanes/about_nhan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2203</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Zimmer</dc:creator>
  <cp:keywords/>
  <dc:description/>
  <cp:lastModifiedBy>Philip Zimmer</cp:lastModifiedBy>
  <cp:revision>3</cp:revision>
  <dcterms:created xsi:type="dcterms:W3CDTF">2019-11-03T02:33:00Z</dcterms:created>
  <dcterms:modified xsi:type="dcterms:W3CDTF">2019-11-08T19:29:00Z</dcterms:modified>
</cp:coreProperties>
</file>